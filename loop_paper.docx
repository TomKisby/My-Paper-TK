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2B" w:rsidRDefault="00765C15">
      <w:r>
        <w:t>Author:  Tom Kisby</w:t>
      </w:r>
    </w:p>
    <w:p w:rsidR="00765C15" w:rsidRDefault="00765C15">
      <w:r>
        <w:t xml:space="preserve">Title: Paper about loops in Python. </w:t>
      </w:r>
    </w:p>
    <w:p w:rsidR="00765C15" w:rsidRDefault="00765C15" w:rsidP="00765C15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765C15" w:rsidRDefault="00765C15" w:rsidP="00765C15">
      <w:pPr>
        <w:pStyle w:val="ListParagraph"/>
        <w:numPr>
          <w:ilvl w:val="0"/>
          <w:numId w:val="1"/>
        </w:numPr>
      </w:pPr>
      <w:r>
        <w:t xml:space="preserve">Literature Review </w:t>
      </w:r>
    </w:p>
    <w:p w:rsidR="00765C15" w:rsidRDefault="00765C15" w:rsidP="00765C15">
      <w:pPr>
        <w:pStyle w:val="ListParagraph"/>
        <w:numPr>
          <w:ilvl w:val="0"/>
          <w:numId w:val="1"/>
        </w:numPr>
      </w:pPr>
      <w:r>
        <w:t xml:space="preserve">Analysis </w:t>
      </w:r>
      <w:bookmarkStart w:id="0" w:name="_GoBack"/>
      <w:bookmarkEnd w:id="0"/>
    </w:p>
    <w:sectPr w:rsidR="00765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0357"/>
    <w:multiLevelType w:val="hybridMultilevel"/>
    <w:tmpl w:val="08063F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15"/>
    <w:rsid w:val="00002864"/>
    <w:rsid w:val="0000538C"/>
    <w:rsid w:val="0001065D"/>
    <w:rsid w:val="00012A96"/>
    <w:rsid w:val="000215CE"/>
    <w:rsid w:val="00025F16"/>
    <w:rsid w:val="000442EF"/>
    <w:rsid w:val="00047E28"/>
    <w:rsid w:val="000623AB"/>
    <w:rsid w:val="00070441"/>
    <w:rsid w:val="00072837"/>
    <w:rsid w:val="00072E19"/>
    <w:rsid w:val="000974DD"/>
    <w:rsid w:val="000A3A38"/>
    <w:rsid w:val="000A43D3"/>
    <w:rsid w:val="000B3FA4"/>
    <w:rsid w:val="000C1232"/>
    <w:rsid w:val="000C5746"/>
    <w:rsid w:val="000D3C4B"/>
    <w:rsid w:val="000D6535"/>
    <w:rsid w:val="00104961"/>
    <w:rsid w:val="00114CEE"/>
    <w:rsid w:val="00122EFC"/>
    <w:rsid w:val="0013433E"/>
    <w:rsid w:val="0013469C"/>
    <w:rsid w:val="00146B08"/>
    <w:rsid w:val="00167AF7"/>
    <w:rsid w:val="00170D49"/>
    <w:rsid w:val="001740D1"/>
    <w:rsid w:val="00182C4D"/>
    <w:rsid w:val="00184D11"/>
    <w:rsid w:val="001B7D66"/>
    <w:rsid w:val="001F0EF2"/>
    <w:rsid w:val="001F68FB"/>
    <w:rsid w:val="002326AA"/>
    <w:rsid w:val="002435EB"/>
    <w:rsid w:val="00262928"/>
    <w:rsid w:val="00270A71"/>
    <w:rsid w:val="00274BAD"/>
    <w:rsid w:val="00293E17"/>
    <w:rsid w:val="002D5B0D"/>
    <w:rsid w:val="002D7BDD"/>
    <w:rsid w:val="00330F7C"/>
    <w:rsid w:val="0035297B"/>
    <w:rsid w:val="00384C25"/>
    <w:rsid w:val="00396C8C"/>
    <w:rsid w:val="003A4505"/>
    <w:rsid w:val="003D1B2E"/>
    <w:rsid w:val="003E6A86"/>
    <w:rsid w:val="0040103B"/>
    <w:rsid w:val="00474B17"/>
    <w:rsid w:val="0047702E"/>
    <w:rsid w:val="004B52C7"/>
    <w:rsid w:val="004D0E8C"/>
    <w:rsid w:val="004D20C1"/>
    <w:rsid w:val="004F5C7D"/>
    <w:rsid w:val="0052210B"/>
    <w:rsid w:val="005258E4"/>
    <w:rsid w:val="005265A5"/>
    <w:rsid w:val="005365FF"/>
    <w:rsid w:val="005536DE"/>
    <w:rsid w:val="0056012D"/>
    <w:rsid w:val="005602ED"/>
    <w:rsid w:val="005A45C0"/>
    <w:rsid w:val="005B3B2B"/>
    <w:rsid w:val="005C33C0"/>
    <w:rsid w:val="005C72C7"/>
    <w:rsid w:val="005D38DD"/>
    <w:rsid w:val="005E7023"/>
    <w:rsid w:val="00614E29"/>
    <w:rsid w:val="0063728B"/>
    <w:rsid w:val="006526A8"/>
    <w:rsid w:val="00655338"/>
    <w:rsid w:val="006666EA"/>
    <w:rsid w:val="006866CB"/>
    <w:rsid w:val="006A31A8"/>
    <w:rsid w:val="006A3D75"/>
    <w:rsid w:val="006B4193"/>
    <w:rsid w:val="006C18EC"/>
    <w:rsid w:val="006C667D"/>
    <w:rsid w:val="006D7397"/>
    <w:rsid w:val="006E4AAD"/>
    <w:rsid w:val="00712DF8"/>
    <w:rsid w:val="00732297"/>
    <w:rsid w:val="00732A60"/>
    <w:rsid w:val="00765C15"/>
    <w:rsid w:val="00774D3A"/>
    <w:rsid w:val="0078047D"/>
    <w:rsid w:val="00787D16"/>
    <w:rsid w:val="00787E42"/>
    <w:rsid w:val="007B4B05"/>
    <w:rsid w:val="007C02BE"/>
    <w:rsid w:val="007C0D0B"/>
    <w:rsid w:val="007D2B2E"/>
    <w:rsid w:val="007F19C9"/>
    <w:rsid w:val="00806E7D"/>
    <w:rsid w:val="00810A35"/>
    <w:rsid w:val="00820934"/>
    <w:rsid w:val="00825F2F"/>
    <w:rsid w:val="00844474"/>
    <w:rsid w:val="008524FC"/>
    <w:rsid w:val="00875AD3"/>
    <w:rsid w:val="008B3CF7"/>
    <w:rsid w:val="008C53EA"/>
    <w:rsid w:val="008D7F38"/>
    <w:rsid w:val="0090711D"/>
    <w:rsid w:val="00932364"/>
    <w:rsid w:val="0097169A"/>
    <w:rsid w:val="00972915"/>
    <w:rsid w:val="00980C36"/>
    <w:rsid w:val="009A4E9F"/>
    <w:rsid w:val="009C0C3F"/>
    <w:rsid w:val="009C4DD2"/>
    <w:rsid w:val="009D109F"/>
    <w:rsid w:val="009D313D"/>
    <w:rsid w:val="009D3BB9"/>
    <w:rsid w:val="009F6960"/>
    <w:rsid w:val="00A05975"/>
    <w:rsid w:val="00A22011"/>
    <w:rsid w:val="00A35A6F"/>
    <w:rsid w:val="00A50905"/>
    <w:rsid w:val="00A601CF"/>
    <w:rsid w:val="00A67DA6"/>
    <w:rsid w:val="00A82FFD"/>
    <w:rsid w:val="00A87312"/>
    <w:rsid w:val="00A96C04"/>
    <w:rsid w:val="00AA5A60"/>
    <w:rsid w:val="00AC13FC"/>
    <w:rsid w:val="00AC2F76"/>
    <w:rsid w:val="00AE045F"/>
    <w:rsid w:val="00AE2E42"/>
    <w:rsid w:val="00B01040"/>
    <w:rsid w:val="00B301E8"/>
    <w:rsid w:val="00B37F1D"/>
    <w:rsid w:val="00B51B86"/>
    <w:rsid w:val="00B5779E"/>
    <w:rsid w:val="00B67524"/>
    <w:rsid w:val="00B718E3"/>
    <w:rsid w:val="00B73825"/>
    <w:rsid w:val="00B77C72"/>
    <w:rsid w:val="00B947A6"/>
    <w:rsid w:val="00BA1E7A"/>
    <w:rsid w:val="00BB1448"/>
    <w:rsid w:val="00BB6A2D"/>
    <w:rsid w:val="00BC172B"/>
    <w:rsid w:val="00BC242A"/>
    <w:rsid w:val="00BC7C09"/>
    <w:rsid w:val="00BF019D"/>
    <w:rsid w:val="00BF38FB"/>
    <w:rsid w:val="00C22D2F"/>
    <w:rsid w:val="00C2792B"/>
    <w:rsid w:val="00C43CCF"/>
    <w:rsid w:val="00C47405"/>
    <w:rsid w:val="00C64096"/>
    <w:rsid w:val="00C73B88"/>
    <w:rsid w:val="00C847ED"/>
    <w:rsid w:val="00C95835"/>
    <w:rsid w:val="00CB6CE7"/>
    <w:rsid w:val="00CD71BE"/>
    <w:rsid w:val="00CE67BF"/>
    <w:rsid w:val="00CF5419"/>
    <w:rsid w:val="00D12A3E"/>
    <w:rsid w:val="00D12A81"/>
    <w:rsid w:val="00D3137C"/>
    <w:rsid w:val="00D33439"/>
    <w:rsid w:val="00D469DB"/>
    <w:rsid w:val="00D60C3A"/>
    <w:rsid w:val="00D62625"/>
    <w:rsid w:val="00D93333"/>
    <w:rsid w:val="00DA1911"/>
    <w:rsid w:val="00E01E64"/>
    <w:rsid w:val="00E01F02"/>
    <w:rsid w:val="00E34872"/>
    <w:rsid w:val="00E43BDB"/>
    <w:rsid w:val="00E666E2"/>
    <w:rsid w:val="00E81327"/>
    <w:rsid w:val="00E85094"/>
    <w:rsid w:val="00EA38F7"/>
    <w:rsid w:val="00EB65FA"/>
    <w:rsid w:val="00ED47AF"/>
    <w:rsid w:val="00EE0110"/>
    <w:rsid w:val="00EE0430"/>
    <w:rsid w:val="00EE3075"/>
    <w:rsid w:val="00EE421A"/>
    <w:rsid w:val="00EE7C0F"/>
    <w:rsid w:val="00EF161F"/>
    <w:rsid w:val="00F1257F"/>
    <w:rsid w:val="00F15EDC"/>
    <w:rsid w:val="00F26D65"/>
    <w:rsid w:val="00F32CBD"/>
    <w:rsid w:val="00F56CA7"/>
    <w:rsid w:val="00F737DD"/>
    <w:rsid w:val="00F908CD"/>
    <w:rsid w:val="00F9551A"/>
    <w:rsid w:val="00FB1E1B"/>
    <w:rsid w:val="00FB3C0E"/>
    <w:rsid w:val="00FC36FA"/>
    <w:rsid w:val="00FD58BC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Kisby</dc:creator>
  <cp:lastModifiedBy>Tom Kisby</cp:lastModifiedBy>
  <cp:revision>1</cp:revision>
  <dcterms:created xsi:type="dcterms:W3CDTF">2016-03-11T09:56:00Z</dcterms:created>
  <dcterms:modified xsi:type="dcterms:W3CDTF">2016-03-11T09:58:00Z</dcterms:modified>
</cp:coreProperties>
</file>